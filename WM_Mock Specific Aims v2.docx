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95AD0" w14:textId="77777777" w:rsidR="001D106D" w:rsidRPr="001D106D" w:rsidRDefault="001D106D" w:rsidP="001D106D">
      <w:pPr>
        <w:rPr>
          <w:b/>
        </w:rPr>
      </w:pPr>
      <w:r>
        <w:rPr>
          <w:b/>
        </w:rPr>
        <w:t>SPECIFIC AIMS</w:t>
      </w:r>
    </w:p>
    <w:p w14:paraId="782DCEC7" w14:textId="6BB1B919" w:rsidR="00051550" w:rsidRDefault="00C60D27" w:rsidP="00031440">
      <w:pPr>
        <w:ind w:firstLine="720"/>
      </w:pPr>
      <w:r>
        <w:t>Age-related c</w:t>
      </w:r>
      <w:r w:rsidR="001D106D">
        <w:t xml:space="preserve">ognitive decline affects nearly 50% of adults over the age of 85 in the United States </w:t>
      </w:r>
      <w:r w:rsidR="001D106D">
        <w:fldChar w:fldCharType="begin" w:fldLock="1"/>
      </w:r>
      <w:r>
        <w:instrText>ADDIN CSL_CITATION {"citationItems":[{"id":"ITEM-1","itemData":{"DOI":"10.1038/nature08983","ISSN":"0028-0836","author":[{"dropping-particle":"","family":"Bishop","given":"Nicholas A.","non-dropping-particle":"","parse-names":false,"suffix":""},{"dropping-particle":"","family":"Lu","given":"Tao","non-dropping-particle":"","parse-names":false,"suffix":""},{"dropping-particle":"","family":"Yankner","given":"Bruce A.","non-dropping-particle":"","parse-names":false,"suffix":""}],"container-title":"Nature","id":"ITEM-1","issue":"7288","issued":{"date-parts":[["2010","3"]]},"page":"529-535","title":"Neural mechanisms of ageing and cognitive decline","type":"article-journal","volume":"464"},"uris":["http://www.mendeley.com/documents/?uuid=0e966794-347e-3f5c-8ad5-4d3147c15f24"]},{"id":"ITEM-2","itemData":{"DOI":"10.1001/archneur.60.8.1119","ISSN":"0003-9942","PMID":"12925369","abstract":"CONTEXT Current and future estimates of Alzheimer disease (AD) are essential for public health planning. OBJECTIVE To provide prevalence estimates of AD for the US population from 2000 through 2050. DESIGN Alzheimer disease incidence estimates from a population-based, biracial, urban study, using a stratified random sampling design, were converted to prevalence estimates and applied to US Census Bureau estimates of US population growth. SETTING A geographically defined community of 3 adjacent neighborhoods in Chicago, Ill, applied to the US population. PARTICIPANTS Alzheimer disease incidence was measured in 3838 persons free of AD at baseline; 835 persons were evaluated for disease incidence. Main Outcome Measure Current and future estimates of prevalence of clinically diagnosed AD in the US population. RESULTS In 2000, there were 4.5 million persons with AD in the US population. By 2050, this number will increase by almost 3-fold, to 13.2 million. Owing to the rapid growth of the oldest age groups of the US population, the number who are 85 years and older will more than quadruple to 8.0 million. The number who are 75 to 84 years old will double to 4.8 million, while the number who are 65 to 74 years old will remain fairly constant at 0.3 to 0.5 million. CONCLUSION The number of persons with AD in the US population will continue to increase unless new discoveries facilitate prevention of the disease.","author":[{"dropping-particle":"","family":"Hebert","given":"Liesi E.","non-dropping-particle":"","parse-names":false,"suffix":""},{"dropping-particle":"","family":"Scherr","given":"Paul A.","non-dropping-particle":"","parse-names":false,"suffix":""},{"dropping-particle":"","family":"Bienias","given":"Julia L.","non-dropping-particle":"","parse-names":false,"suffix":""},{"dropping-particle":"","family":"Bennett","given":"David A.","non-dropping-particle":"","parse-names":false,"suffix":""},{"dropping-particle":"","family":"Evans","given":"Denis A.","non-dropping-particle":"","parse-names":false,"suffix":""}],"container-title":"Archives of Neurology","id":"ITEM-2","issue":"8","issued":{"date-parts":[["2003","8","1"]]},"page":"1119","title":"Alzheimer Disease in the US Population","type":"article-journal","volume":"60"},"uris":["http://www.mendeley.com/documents/?uuid=452429bf-b060-3ff5-a113-9693543f68fb"]}],"mendeley":{"formattedCitation":"(Bishop et al., 2010; Hebert et al., 2003)","plainTextFormattedCitation":"(Bishop et al., 2010; Hebert et al., 2003)","previouslyFormattedCitation":"(Bishop et al., 2010; Hebert et al., 2003)"},"properties":{"noteIndex":0},"schema":"https://github.com/citation-style-language/schema/raw/master/csl-citation.json"}</w:instrText>
      </w:r>
      <w:r w:rsidR="001D106D">
        <w:fldChar w:fldCharType="separate"/>
      </w:r>
      <w:r w:rsidRPr="00C60D27">
        <w:rPr>
          <w:noProof/>
        </w:rPr>
        <w:t>(Bishop et al., 2010; Hebert et al., 2003)</w:t>
      </w:r>
      <w:r w:rsidR="001D106D">
        <w:fldChar w:fldCharType="end"/>
      </w:r>
      <w:r w:rsidR="001D106D">
        <w:t xml:space="preserve">. </w:t>
      </w:r>
      <w:r>
        <w:t>With ageing, decline in episodic memory functions are prevalent</w:t>
      </w:r>
      <w:r w:rsidR="00031440">
        <w:t>, though exact causes are unclear</w:t>
      </w:r>
      <w:r>
        <w:t xml:space="preserve"> </w:t>
      </w:r>
      <w:r>
        <w:fldChar w:fldCharType="begin" w:fldLock="1"/>
      </w:r>
      <w:r w:rsidR="00886F87">
        <w:instrText>ADDIN CSL_CITATION {"citationItems":[{"id":"ITEM-1","itemData":{"author":[{"dropping-particle":"","family":"Tulving","given":"Endel","non-dropping-particle":"","parse-names":false,"suffix":""}],"id":"ITEM-1","issued":{"date-parts":[["1983"]]},"publisher":"Oxford University Press","title":"Elements of Episodic Memory","type":"book"},"uris":["http://www.mendeley.com/documents/?uuid=bdfddecb-6218-448d-bee0-dc43568d5fb9"]},{"id":"ITEM-2","itemData":{"DOI":"10.1038/nrn3256","ISSN":"1471-003X","abstract":"Functional MRI studies have revealed useful information about the ageing brain. In this Review, Cheryl Grady explains how correlating cognitive decline to changes in brain structure and function is hampered by the complexity of the ageing process.","author":[{"dropping-particle":"","family":"Grady","given":"Cheryl","non-dropping-particle":"","parse-names":false,"suffix":""}],"container-title":"Nature Reviews Neuroscience","id":"ITEM-2","issue":"7","issued":{"date-parts":[["2012","7","1"]]},"page":"491-505","publisher":"Nature Publishing Group","title":"The cognitive neuroscience of ageing","type":"article-journal","volume":"13"},"uris":["http://www.mendeley.com/documents/?uuid=b1c03f23-185b-3a2e-8db1-df4a067bdbb4"]}],"mendeley":{"formattedCitation":"(Grady, 2012; Tulving, 1983)","plainTextFormattedCitation":"(Grady, 2012; Tulving, 1983)","previouslyFormattedCitation":"(Grady, 2012; Tulving, 1983)"},"properties":{"noteIndex":0},"schema":"https://github.com/citation-style-language/schema/raw/master/csl-citation.json"}</w:instrText>
      </w:r>
      <w:r>
        <w:fldChar w:fldCharType="separate"/>
      </w:r>
      <w:r w:rsidRPr="00C60D27">
        <w:rPr>
          <w:noProof/>
        </w:rPr>
        <w:t>(Grady, 2012; Tulving, 1983)</w:t>
      </w:r>
      <w:r>
        <w:fldChar w:fldCharType="end"/>
      </w:r>
      <w:r>
        <w:t xml:space="preserve">. </w:t>
      </w:r>
      <w:r w:rsidR="0064541D">
        <w:t xml:space="preserve">One </w:t>
      </w:r>
      <w:r w:rsidR="001D51F6">
        <w:t>working hypothesis</w:t>
      </w:r>
      <w:r w:rsidR="0064541D">
        <w:t xml:space="preserve"> </w:t>
      </w:r>
      <w:r w:rsidR="00031440">
        <w:t xml:space="preserve">from human work </w:t>
      </w:r>
      <w:r w:rsidR="0064541D">
        <w:t xml:space="preserve">suggests that older adults use neural resources </w:t>
      </w:r>
      <w:r w:rsidR="00031440">
        <w:t>in</w:t>
      </w:r>
      <w:r w:rsidR="0064541D">
        <w:t xml:space="preserve">efficiently, resulting in over-recruitment of cortical areas during cognitive tasks </w:t>
      </w:r>
      <w:r w:rsidR="0064541D">
        <w:fldChar w:fldCharType="begin" w:fldLock="1"/>
      </w:r>
      <w:r w:rsidR="00031440">
        <w:instrText>ADDIN CSL_CITATION {"citationItems":[{"id":"ITEM-1","itemData":{"DOI":"10.1038/nrn3256","ISSN":"1471-003X","abstract":"Functional MRI studies have revealed useful information about the ageing brain. In this Review, Cheryl Grady explains how correlating cognitive decline to changes in brain structure and function is hampered by the complexity of the ageing process.","author":[{"dropping-particle":"","family":"Grady","given":"Cheryl","non-dropping-particle":"","parse-names":false,"suffix":""}],"container-title":"Nature Reviews Neuroscience","id":"ITEM-1","issue":"7","issued":{"date-parts":[["2012","7","1"]]},"page":"491-505","publisher":"Nature Publishing Group","title":"The cognitive neuroscience of ageing","type":"article-journal","volume":"13"},"uris":["http://www.mendeley.com/documents/?uuid=b1c03f23-185b-3a2e-8db1-df4a067bdbb4"]}],"mendeley":{"formattedCitation":"(Grady, 2012)","plainTextFormattedCitation":"(Grady, 2012)","previouslyFormattedCitation":"(Grady, 2012)"},"properties":{"noteIndex":0},"schema":"https://github.com/citation-style-language/schema/raw/master/csl-citation.json"}</w:instrText>
      </w:r>
      <w:r w:rsidR="0064541D">
        <w:fldChar w:fldCharType="separate"/>
      </w:r>
      <w:r w:rsidR="0064541D" w:rsidRPr="0064541D">
        <w:rPr>
          <w:noProof/>
        </w:rPr>
        <w:t>(Grady, 2012)</w:t>
      </w:r>
      <w:r w:rsidR="0064541D">
        <w:fldChar w:fldCharType="end"/>
      </w:r>
      <w:r w:rsidR="0064541D">
        <w:t xml:space="preserve">. </w:t>
      </w:r>
      <w:r w:rsidR="00031440">
        <w:t xml:space="preserve">A recent study found that </w:t>
      </w:r>
      <w:r w:rsidR="00F0231E">
        <w:t xml:space="preserve">hippocampal </w:t>
      </w:r>
      <w:r w:rsidR="00031440">
        <w:t xml:space="preserve">neural ensembles in aged mice exhibit less overlap between two </w:t>
      </w:r>
      <w:r w:rsidR="000C56FD">
        <w:t>related</w:t>
      </w:r>
      <w:r w:rsidR="00031440">
        <w:t xml:space="preserve"> experiences compared to younger mice </w:t>
      </w:r>
      <w:r w:rsidR="00031440">
        <w:fldChar w:fldCharType="begin" w:fldLock="1"/>
      </w:r>
      <w:r w:rsidR="0063143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031440">
        <w:fldChar w:fldCharType="separate"/>
      </w:r>
      <w:r w:rsidR="00031440" w:rsidRPr="00031440">
        <w:rPr>
          <w:noProof/>
        </w:rPr>
        <w:t>(Cai et al., 2016)</w:t>
      </w:r>
      <w:r w:rsidR="00031440">
        <w:fldChar w:fldCharType="end"/>
      </w:r>
      <w:r w:rsidR="00031440">
        <w:t xml:space="preserve">, suggesting that aged mice </w:t>
      </w:r>
      <w:commentRangeStart w:id="0"/>
      <w:ins w:id="1" w:author="William Mau" w:date="2019-01-03T17:10:00Z">
        <w:r w:rsidR="00FE1F05">
          <w:t>use more neural resources</w:t>
        </w:r>
      </w:ins>
      <w:commentRangeEnd w:id="0"/>
      <w:ins w:id="2" w:author="William Mau" w:date="2019-01-03T20:05:00Z">
        <w:r w:rsidR="003B1576">
          <w:rPr>
            <w:rStyle w:val="CommentReference"/>
          </w:rPr>
          <w:commentReference w:id="0"/>
        </w:r>
      </w:ins>
      <w:ins w:id="4" w:author="William Mau" w:date="2019-01-03T17:10:00Z">
        <w:r w:rsidR="00FE1F05">
          <w:t xml:space="preserve"> to</w:t>
        </w:r>
      </w:ins>
      <w:r w:rsidR="00031440">
        <w:t xml:space="preserve"> </w:t>
      </w:r>
      <w:ins w:id="5" w:author="William Mau" w:date="2019-01-03T20:07:00Z">
        <w:r w:rsidR="003C62C6">
          <w:t xml:space="preserve">represent </w:t>
        </w:r>
      </w:ins>
      <w:r w:rsidR="00031440">
        <w:t>similar memories</w:t>
      </w:r>
      <w:r w:rsidR="00455D5C">
        <w:t xml:space="preserve"> which could explain </w:t>
      </w:r>
      <w:r w:rsidR="00924C6B">
        <w:t>memory impairments</w:t>
      </w:r>
      <w:r w:rsidR="00F0231E">
        <w:t xml:space="preserve">. </w:t>
      </w:r>
      <w:ins w:id="6" w:author="William Mau" w:date="2019-01-03T17:29:00Z">
        <w:r w:rsidR="00FE1F05" w:rsidRPr="00FE1F05">
          <w:rPr>
            <w:u w:val="single"/>
          </w:rPr>
          <w:t xml:space="preserve">Motivated by the lack of </w:t>
        </w:r>
      </w:ins>
      <w:ins w:id="7" w:author="William Mau" w:date="2019-01-03T17:30:00Z">
        <w:r w:rsidR="00FE1F05" w:rsidRPr="00FE1F05">
          <w:rPr>
            <w:u w:val="single"/>
          </w:rPr>
          <w:t>specific knowledge about the exquisite neural ensemble patterns associated with cognitive ageing, w</w:t>
        </w:r>
      </w:ins>
      <w:r w:rsidR="00631431" w:rsidRPr="00FE1F05">
        <w:rPr>
          <w:u w:val="single"/>
        </w:rPr>
        <w:t>e</w:t>
      </w:r>
      <w:r w:rsidR="00631431">
        <w:rPr>
          <w:u w:val="single"/>
        </w:rPr>
        <w:t xml:space="preserve"> propose to investigate how </w:t>
      </w:r>
      <w:ins w:id="8" w:author="William Mau" w:date="2019-01-03T17:31:00Z">
        <w:r w:rsidR="00FE1F05">
          <w:rPr>
            <w:u w:val="single"/>
          </w:rPr>
          <w:t xml:space="preserve">these </w:t>
        </w:r>
      </w:ins>
      <w:ins w:id="9" w:author="William Mau" w:date="2019-01-03T17:13:00Z">
        <w:r w:rsidR="00712A52">
          <w:rPr>
            <w:u w:val="single"/>
          </w:rPr>
          <w:t xml:space="preserve">ensembles </w:t>
        </w:r>
      </w:ins>
      <w:r w:rsidR="00631431">
        <w:rPr>
          <w:u w:val="single"/>
        </w:rPr>
        <w:t>in aged rodents store experiences and integrate novel information into existing networks compared to those in young adults</w:t>
      </w:r>
      <w:r w:rsidR="00631431">
        <w:t xml:space="preserve">. To do this, we will utilize state-of-the-art </w:t>
      </w:r>
      <w:r w:rsidR="00631431">
        <w:rPr>
          <w:i/>
        </w:rPr>
        <w:t xml:space="preserve">in vivo </w:t>
      </w:r>
      <w:r w:rsidR="00631431">
        <w:t xml:space="preserve">calcium imaging while simultaneously developing </w:t>
      </w:r>
      <w:r w:rsidR="00EA185F">
        <w:t xml:space="preserve">novel </w:t>
      </w:r>
      <w:r w:rsidR="00631431">
        <w:t xml:space="preserve">technologies for cell-specific stimulation protocols. The </w:t>
      </w:r>
      <w:r w:rsidR="00EA185F">
        <w:t>findings from these studies will substantially increase our understanding of how t</w:t>
      </w:r>
      <w:r w:rsidR="001D51F6">
        <w:t xml:space="preserve">he ageing brain is impaired as well as </w:t>
      </w:r>
      <w:r w:rsidR="00EA185F">
        <w:t xml:space="preserve">bridge human and rodent work in cognitive ageing. Furthermore, these studies will also have the potential to inform the health community on how to deliver targeted treatments to the ageing population suffering from cognitive decline. </w:t>
      </w:r>
    </w:p>
    <w:p w14:paraId="106293D1" w14:textId="77777777" w:rsidR="00EA185F" w:rsidRDefault="00EA185F" w:rsidP="00EA185F"/>
    <w:p w14:paraId="30CD8594" w14:textId="457069D2" w:rsidR="00EA185F" w:rsidRPr="00BD590E" w:rsidRDefault="00EA185F" w:rsidP="008778FE">
      <w:pPr>
        <w:rPr>
          <w:u w:val="single"/>
        </w:rPr>
      </w:pPr>
      <w:r>
        <w:rPr>
          <w:b/>
        </w:rPr>
        <w:t xml:space="preserve">Aim 1. Test </w:t>
      </w:r>
      <w:r w:rsidR="001D51F6">
        <w:rPr>
          <w:b/>
        </w:rPr>
        <w:t>the hypothesis that</w:t>
      </w:r>
      <w:r>
        <w:rPr>
          <w:b/>
        </w:rPr>
        <w:t xml:space="preserve"> neural </w:t>
      </w:r>
      <w:commentRangeStart w:id="10"/>
      <w:ins w:id="11" w:author="William Mau" w:date="2019-01-03T17:32:00Z">
        <w:r w:rsidR="00FE1F05">
          <w:rPr>
            <w:b/>
          </w:rPr>
          <w:t xml:space="preserve">ensembles </w:t>
        </w:r>
      </w:ins>
      <w:commentRangeEnd w:id="10"/>
      <w:ins w:id="12" w:author="William Mau" w:date="2019-01-03T20:07:00Z">
        <w:r w:rsidR="00E92901">
          <w:rPr>
            <w:rStyle w:val="CommentReference"/>
          </w:rPr>
          <w:commentReference w:id="10"/>
        </w:r>
      </w:ins>
      <w:r>
        <w:rPr>
          <w:b/>
        </w:rPr>
        <w:t>in aged mice display different integration strategies than those in younger mice.</w:t>
      </w:r>
      <w:r w:rsidR="001D51F6">
        <w:rPr>
          <w:b/>
        </w:rPr>
        <w:t xml:space="preserve"> </w:t>
      </w:r>
      <w:r w:rsidR="008778FE">
        <w:t xml:space="preserve">Neural ensembles in aged mice </w:t>
      </w:r>
      <w:r w:rsidR="00D534A3">
        <w:t>integrate</w:t>
      </w:r>
      <w:r w:rsidR="008778FE">
        <w:t xml:space="preserve"> two experiences </w:t>
      </w:r>
      <w:r w:rsidR="00D534A3">
        <w:t xml:space="preserve">to a lesser extent </w:t>
      </w:r>
      <w:r w:rsidR="008778FE">
        <w:t>than in yo</w:t>
      </w:r>
      <w:r w:rsidR="001922A1">
        <w:t>ung mice</w:t>
      </w:r>
      <w:r w:rsidR="008778FE">
        <w:t xml:space="preserve"> </w:t>
      </w:r>
      <w:r w:rsidR="008778FE">
        <w:fldChar w:fldCharType="begin" w:fldLock="1"/>
      </w:r>
      <w:r w:rsidR="005977EC">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8778FE">
        <w:fldChar w:fldCharType="separate"/>
      </w:r>
      <w:r w:rsidR="008778FE" w:rsidRPr="008778FE">
        <w:rPr>
          <w:noProof/>
        </w:rPr>
        <w:t>(Cai et al., 2016)</w:t>
      </w:r>
      <w:r w:rsidR="008778FE">
        <w:fldChar w:fldCharType="end"/>
      </w:r>
      <w:r w:rsidR="005E48B4">
        <w:t>, though their fine-</w:t>
      </w:r>
      <w:r w:rsidR="001922A1">
        <w:t>timescale activity patterns have yet to be explored</w:t>
      </w:r>
      <w:r w:rsidR="008778FE">
        <w:t xml:space="preserve">. Here, we will study how </w:t>
      </w:r>
      <w:ins w:id="14" w:author="William Mau" w:date="2019-01-03T17:44:00Z">
        <w:r w:rsidR="00F3030A">
          <w:t xml:space="preserve">ensembles </w:t>
        </w:r>
      </w:ins>
      <w:r w:rsidR="001922A1">
        <w:t xml:space="preserve">in hippocampal CA1 incorporate new components of </w:t>
      </w:r>
      <w:ins w:id="15" w:author="William Mau" w:date="2019-01-03T18:57:00Z">
        <w:r w:rsidR="002071A4">
          <w:t>ongoing experience</w:t>
        </w:r>
      </w:ins>
      <w:r w:rsidR="001922A1">
        <w:t xml:space="preserve"> and compare </w:t>
      </w:r>
      <w:r w:rsidR="00D534A3">
        <w:t xml:space="preserve">them </w:t>
      </w:r>
      <w:r w:rsidR="000C56FD">
        <w:t>between</w:t>
      </w:r>
      <w:r w:rsidR="001922A1">
        <w:t xml:space="preserve"> aged and young mice. </w:t>
      </w:r>
      <w:r w:rsidR="005977EC">
        <w:t xml:space="preserve">To this end, we will train mice </w:t>
      </w:r>
      <w:commentRangeStart w:id="16"/>
      <w:ins w:id="17" w:author="William Mau" w:date="2019-01-03T18:53:00Z">
        <w:r w:rsidR="002071A4">
          <w:t>using</w:t>
        </w:r>
      </w:ins>
      <w:ins w:id="18" w:author="William Mau" w:date="2019-01-03T18:51:00Z">
        <w:r w:rsidR="002071A4">
          <w:t xml:space="preserve"> </w:t>
        </w:r>
      </w:ins>
      <w:ins w:id="19" w:author="William Mau" w:date="2019-01-03T18:30:00Z">
        <w:r w:rsidR="00BA5360">
          <w:t xml:space="preserve">auditory </w:t>
        </w:r>
      </w:ins>
      <w:ins w:id="20" w:author="William Mau" w:date="2019-01-03T18:29:00Z">
        <w:r w:rsidR="00BA5360">
          <w:t>trace fear conditioning</w:t>
        </w:r>
      </w:ins>
      <w:ins w:id="21" w:author="William Mau" w:date="2019-01-03T18:54:00Z">
        <w:r w:rsidR="002071A4">
          <w:t xml:space="preserve"> with two conditioned stimuli</w:t>
        </w:r>
      </w:ins>
      <w:ins w:id="22" w:author="William Mau" w:date="2019-01-03T18:58:00Z">
        <w:r w:rsidR="0033186E">
          <w:t xml:space="preserve"> (CS</w:t>
        </w:r>
      </w:ins>
      <w:ins w:id="23" w:author="William Mau" w:date="2019-01-03T18:59:00Z">
        <w:r w:rsidR="0033186E">
          <w:t>1 and CS2</w:t>
        </w:r>
      </w:ins>
      <w:ins w:id="24" w:author="William Mau" w:date="2019-01-03T18:58:00Z">
        <w:r w:rsidR="0033186E">
          <w:t>)</w:t>
        </w:r>
      </w:ins>
      <w:ins w:id="25" w:author="William Mau" w:date="2019-01-03T18:54:00Z">
        <w:r w:rsidR="002071A4">
          <w:t xml:space="preserve">. </w:t>
        </w:r>
      </w:ins>
      <w:commentRangeEnd w:id="16"/>
      <w:ins w:id="26" w:author="William Mau" w:date="2019-01-03T19:51:00Z">
        <w:r w:rsidR="005D60D2">
          <w:rPr>
            <w:rStyle w:val="CommentReference"/>
          </w:rPr>
          <w:commentReference w:id="16"/>
        </w:r>
      </w:ins>
      <w:ins w:id="28" w:author="William Mau" w:date="2019-01-03T18:52:00Z">
        <w:r w:rsidR="002071A4">
          <w:t>We will</w:t>
        </w:r>
      </w:ins>
      <w:ins w:id="29" w:author="William Mau" w:date="2019-01-03T18:29:00Z">
        <w:r w:rsidR="00BA5360">
          <w:t xml:space="preserve"> </w:t>
        </w:r>
      </w:ins>
      <w:r w:rsidR="005977EC">
        <w:t xml:space="preserve">measure </w:t>
      </w:r>
      <w:ins w:id="30" w:author="William Mau" w:date="2019-01-03T18:59:00Z">
        <w:r w:rsidR="0033186E">
          <w:t>CS</w:t>
        </w:r>
      </w:ins>
      <w:ins w:id="31" w:author="William Mau" w:date="2019-01-03T18:30:00Z">
        <w:r w:rsidR="00BA5360">
          <w:t>-locked responses</w:t>
        </w:r>
      </w:ins>
      <w:r w:rsidR="00721CD5">
        <w:t xml:space="preserve"> </w:t>
      </w:r>
      <w:r w:rsidR="005977EC">
        <w:t xml:space="preserve">during learning using a newly-developed wireless </w:t>
      </w:r>
      <w:r w:rsidR="005977EC">
        <w:rPr>
          <w:i/>
        </w:rPr>
        <w:t>in vivo</w:t>
      </w:r>
      <w:r w:rsidR="005977EC">
        <w:t xml:space="preserve"> calcium imaging</w:t>
      </w:r>
      <w:r w:rsidR="00D534A3">
        <w:t xml:space="preserve"> microscope</w:t>
      </w:r>
      <w:r w:rsidR="005977EC">
        <w:t xml:space="preserve"> </w:t>
      </w:r>
      <w:r w:rsidR="00D534A3">
        <w:fldChar w:fldCharType="begin" w:fldLock="1"/>
      </w:r>
      <w:r w:rsidR="00FA5F94">
        <w:instrText>ADDIN CSL_CITATION {"citationItems":[{"id":"ITEM-1","itemData":{"DOI":"10.1101/358580","abstract":"Temporal lobe epilepsy causes significant cognitive deficits in both human patients and rodent models, yet the specific circuit mechanisms that alter cognitive processes remain unknown. There is dramatic and selective interneuron death and axonal reorganization within the hippocampus of both humans and animal models, but the functional consequences of these changes on information processing at the neuronal population level have not been well characterized. To examine spatial representations of epileptic and control mice, we developed a novel wire-free miniature microscope to allow for unconstrained behavior during in vivo calcium imaging of neuronal activity. We found that epileptic mice running on a linear track had severely impaired spatial processing in CA1 within a single session, as place cells were less precise and less stable, and population coding was impaired. Long-term stability of place cells was also compromised as place cells in epileptic mice were highly unstable across short time intervals and completely remapped across a week. Because of the large-scale reorganization of inhibitory circuits in epilepsy, we hypothesized that degraded spatial representations were caused by dysfunctional inhibition. To test this hypothesis, we examined the temporal dynamics of hippocampal interneurons using silicon probes to simultaneously record from CA1 and dentate gyrus during head-fixed virtual navigation. We found that epileptic mice had a profound reduction in theta coherence between the dentate gyrus and CA1 regions and altered interneuron synchronization. In particular, dentate interneurons of epileptic mice had altered phase preferences to ongoing theta oscillations, which decorrelated inhibitory population firing between CA1 and dentate gyrus. To assess the specific contribution of desynchronization on spatial coding, we built a CA1 network model to simulate hippocampal desynchronization. Critically, we found that desynchronized inputs reduced the information content and stability of CA1 neurons, consistent with the experimental data. Together, these results demonstrate that temporally precise intra-hippocampal communication is critical for forming the spatial code and that desynchronized firing of hippocampal neuronal populations contributes to poor spatial processing in epileptic mice.","author":[{"dropping-particle":"","family":"Shuman","given":"Tristan","non-dropping-particle":"","parse-names":false,"suffix":""},{"dropping-particle":"","family":"Aharoni","given":"Daniel","non-dropping-particle":"","parse-names":false,"suffix":""},{"dropping-particle":"","family":"Cai","given":"Denise J","non-dropping-particle":"","parse-names":false,"suffix":""},{"dropping-particle":"","family":"Lee","given":"Christopher R","non-dropping-particle":"","parse-names":false,"suffix":""},{"dropping-particle":"","family":"Chavlis","given":"Spyridon","non-dropping-particle":"","parse-names":false,"suffix":""},{"dropping-particle":"","family":"Taxidis","given":"Jiannis","non-dropping-particle":"","parse-names":false,"suffix":""},{"dropping-particle":"","family":"Flores","given":"Sergio E","non-dropping-particle":"","parse-names":false,"suffix":""},{"dropping-particle":"","family":"Cheng","given":"Kevin","non-dropping-particle":"","parse-names":false,"suffix":""},{"dropping-particle":"","family":"Javaherian","given":"Milad","non-dropping-particle":"","parse-names":false,"suffix":""},{"dropping-particle":"","family":"Kaba","given":"Christina C","non-dropping-particle":"","parse-names":false,"suffix":""},{"dropping-particle":"","family":"Shtrahman","given":"Matthew","non-dropping-particle":"","parse-names":false,"suffix":""},{"dropping-particle":"","family":"Kakhurin","given":"Konstantin I","non-dropping-particle":"","parse-names":false,"suffix":""},{"dropping-particle":"","family":"Masmanidis","given":"Sotiris","non-dropping-particle":"","parse-names":false,"suffix":""},{"dropping-particle":"","family":"Khakh","given":"Baljit S","non-dropping-particle":"","parse-names":false,"suffix":""},{"dropping-particle":"","family":"Poirazi","given":"Panayiota","non-dropping-particle":"","parse-names":false,"suffix":""},{"dropping-particle":"","family":"Silva","given":"Alcino J","non-dropping-particle":"","parse-names":false,"suffix":""},{"dropping-particle":"","family":"Golshani","given":"Peyman","non-dropping-particle":"","parse-names":false,"suffix":""}],"container-title":"bioRxiv","id":"ITEM-1","issued":{"date-parts":[["2018","6","29"]]},"page":"358580","publisher":"Cold Spring Harbor Laboratory","title":"Breakdown of spatial coding and neural synchronization in epilepsy","type":"article-journal"},"uris":["http://www.mendeley.com/documents/?uuid=29855b04-e83f-3916-a7b6-7b38fa4c5c3c"]}],"mendeley":{"formattedCitation":"(Shuman et al., 2018)","plainTextFormattedCitation":"(Shuman et al., 2018)","previouslyFormattedCitation":"(Shuman et al., 2018)"},"properties":{"noteIndex":0},"schema":"https://github.com/citation-style-language/schema/raw/master/csl-citation.json"}</w:instrText>
      </w:r>
      <w:r w:rsidR="00D534A3">
        <w:fldChar w:fldCharType="separate"/>
      </w:r>
      <w:r w:rsidR="00D534A3" w:rsidRPr="00D534A3">
        <w:rPr>
          <w:noProof/>
        </w:rPr>
        <w:t>(Shuman et al., 2018)</w:t>
      </w:r>
      <w:r w:rsidR="00D534A3">
        <w:fldChar w:fldCharType="end"/>
      </w:r>
      <w:r w:rsidR="005977EC">
        <w:t xml:space="preserve">. </w:t>
      </w:r>
      <w:r w:rsidR="001922A1">
        <w:t xml:space="preserve">Previous reports have shown </w:t>
      </w:r>
      <w:r w:rsidR="001E6762">
        <w:t>that</w:t>
      </w:r>
      <w:r w:rsidR="001922A1">
        <w:t xml:space="preserve"> CA1 </w:t>
      </w:r>
      <w:ins w:id="32" w:author="William Mau" w:date="2019-01-03T18:51:00Z">
        <w:r w:rsidR="002071A4">
          <w:t xml:space="preserve">ensembles </w:t>
        </w:r>
      </w:ins>
      <w:r w:rsidR="00D534A3">
        <w:t>can be divided into a</w:t>
      </w:r>
      <w:r w:rsidR="001922A1">
        <w:t xml:space="preserve"> </w:t>
      </w:r>
      <w:r w:rsidR="00D534A3">
        <w:t>stable</w:t>
      </w:r>
      <w:r w:rsidR="001922A1">
        <w:t xml:space="preserve"> “backbone” of cells as well as a plastic </w:t>
      </w:r>
      <w:r w:rsidR="005977EC">
        <w:t xml:space="preserve">population </w:t>
      </w:r>
      <w:r w:rsidR="005977EC">
        <w:fldChar w:fldCharType="begin" w:fldLock="1"/>
      </w:r>
      <w:r w:rsidR="00D534A3">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Timescales","type":"article-journal"},"uris":["http://www.mendeley.com/documents/?uuid=f64d6ef3-6f17-311a-ac5d-54b276e0e9af"]}],"mendeley":{"formattedCitation":"(Grosmark and Buzsáki, 2016; Mau et al., 2018)","plainTextFormattedCitation":"(Grosmark and Buzsáki, 2016; Mau et al., 2018)","previouslyFormattedCitation":"(Grosmark and Buzsáki, 2016; Mau et al., 2018)"},"properties":{"noteIndex":0},"schema":"https://github.com/citation-style-language/schema/raw/master/csl-citation.json"}</w:instrText>
      </w:r>
      <w:r w:rsidR="005977EC">
        <w:fldChar w:fldCharType="separate"/>
      </w:r>
      <w:r w:rsidR="005977EC" w:rsidRPr="005977EC">
        <w:rPr>
          <w:noProof/>
        </w:rPr>
        <w:t>(Grosmark and Buzsáki, 2016; Mau et al., 2018)</w:t>
      </w:r>
      <w:r w:rsidR="005977EC">
        <w:fldChar w:fldCharType="end"/>
      </w:r>
      <w:r w:rsidR="005977EC">
        <w:t xml:space="preserve">. </w:t>
      </w:r>
      <w:r w:rsidR="005977EC" w:rsidRPr="00BD590E">
        <w:rPr>
          <w:u w:val="single"/>
        </w:rPr>
        <w:t xml:space="preserve">We hypothesize that </w:t>
      </w:r>
      <w:r w:rsidR="00D534A3" w:rsidRPr="00BD590E">
        <w:rPr>
          <w:u w:val="single"/>
        </w:rPr>
        <w:t xml:space="preserve">CA1 </w:t>
      </w:r>
      <w:ins w:id="33" w:author="William Mau" w:date="2019-01-03T18:51:00Z">
        <w:r w:rsidR="002071A4">
          <w:rPr>
            <w:u w:val="single"/>
          </w:rPr>
          <w:t>ensembles</w:t>
        </w:r>
        <w:r w:rsidR="002071A4" w:rsidRPr="00BD590E">
          <w:rPr>
            <w:u w:val="single"/>
          </w:rPr>
          <w:t xml:space="preserve"> </w:t>
        </w:r>
      </w:ins>
      <w:r w:rsidR="00D534A3" w:rsidRPr="00BD590E">
        <w:rPr>
          <w:u w:val="single"/>
        </w:rPr>
        <w:t>in young mice will exhibit properties characteristic of generalization</w:t>
      </w:r>
      <w:r w:rsidR="001E6762" w:rsidRPr="00BD590E">
        <w:rPr>
          <w:u w:val="single"/>
        </w:rPr>
        <w:t xml:space="preserve"> (</w:t>
      </w:r>
      <w:r w:rsidR="005E48B4" w:rsidRPr="00BD590E">
        <w:rPr>
          <w:u w:val="single"/>
        </w:rPr>
        <w:t>via</w:t>
      </w:r>
      <w:r w:rsidR="001E6762" w:rsidRPr="00BD590E">
        <w:rPr>
          <w:u w:val="single"/>
        </w:rPr>
        <w:t xml:space="preserve"> </w:t>
      </w:r>
      <w:ins w:id="34" w:author="William Mau" w:date="2019-01-03T18:52:00Z">
        <w:r w:rsidR="002071A4">
          <w:rPr>
            <w:u w:val="single"/>
          </w:rPr>
          <w:t xml:space="preserve">an ensemble </w:t>
        </w:r>
      </w:ins>
      <w:r w:rsidR="001E6762" w:rsidRPr="00BD590E">
        <w:rPr>
          <w:u w:val="single"/>
        </w:rPr>
        <w:t>“backbone</w:t>
      </w:r>
      <w:r w:rsidR="00D534A3" w:rsidRPr="00BD590E">
        <w:rPr>
          <w:u w:val="single"/>
        </w:rPr>
        <w:t xml:space="preserve">”) across </w:t>
      </w:r>
      <w:ins w:id="35" w:author="William Mau" w:date="2019-01-03T19:45:00Z">
        <w:r w:rsidR="00577558">
          <w:rPr>
            <w:u w:val="single"/>
          </w:rPr>
          <w:t>CS1 and CS2</w:t>
        </w:r>
      </w:ins>
      <w:r w:rsidR="00D534A3" w:rsidRPr="00BD590E">
        <w:rPr>
          <w:u w:val="single"/>
        </w:rPr>
        <w:t xml:space="preserve">. </w:t>
      </w:r>
      <w:r w:rsidR="001E6762" w:rsidRPr="00BD590E">
        <w:rPr>
          <w:u w:val="single"/>
        </w:rPr>
        <w:t xml:space="preserve">On the other hand, </w:t>
      </w:r>
      <w:ins w:id="36" w:author="William Mau" w:date="2019-01-03T18:55:00Z">
        <w:r w:rsidR="002071A4">
          <w:rPr>
            <w:u w:val="single"/>
          </w:rPr>
          <w:t>ensembles</w:t>
        </w:r>
        <w:r w:rsidR="002071A4" w:rsidRPr="00BD590E">
          <w:rPr>
            <w:u w:val="single"/>
          </w:rPr>
          <w:t xml:space="preserve"> </w:t>
        </w:r>
      </w:ins>
      <w:r w:rsidR="001E6762" w:rsidRPr="00BD590E">
        <w:rPr>
          <w:u w:val="single"/>
        </w:rPr>
        <w:t xml:space="preserve">from aged mice will lack the generalizing backbone </w:t>
      </w:r>
      <w:r w:rsidR="005E48B4" w:rsidRPr="00BD590E">
        <w:rPr>
          <w:u w:val="single"/>
        </w:rPr>
        <w:t xml:space="preserve">scaffold </w:t>
      </w:r>
      <w:r w:rsidR="001E6762" w:rsidRPr="00BD590E">
        <w:rPr>
          <w:u w:val="single"/>
        </w:rPr>
        <w:t xml:space="preserve">and will instead inefficiently over-recruit cells to represent each </w:t>
      </w:r>
      <w:ins w:id="37" w:author="William Mau" w:date="2019-01-03T18:59:00Z">
        <w:r w:rsidR="0033186E">
          <w:rPr>
            <w:u w:val="single"/>
          </w:rPr>
          <w:t>CS</w:t>
        </w:r>
      </w:ins>
      <w:ins w:id="38" w:author="William Mau" w:date="2019-01-03T18:52:00Z">
        <w:r w:rsidR="002071A4">
          <w:rPr>
            <w:u w:val="single"/>
          </w:rPr>
          <w:t>-shock</w:t>
        </w:r>
      </w:ins>
      <w:r w:rsidR="001E6762" w:rsidRPr="00BD590E">
        <w:rPr>
          <w:u w:val="single"/>
        </w:rPr>
        <w:t xml:space="preserve"> association</w:t>
      </w:r>
      <w:ins w:id="39" w:author="William Mau" w:date="2019-01-03T19:45:00Z">
        <w:r w:rsidR="00577558">
          <w:rPr>
            <w:u w:val="single"/>
          </w:rPr>
          <w:t xml:space="preserve"> separately</w:t>
        </w:r>
      </w:ins>
      <w:r w:rsidR="001E6762" w:rsidRPr="00BD590E">
        <w:rPr>
          <w:u w:val="single"/>
        </w:rPr>
        <w:t xml:space="preserve">.  </w:t>
      </w:r>
    </w:p>
    <w:p w14:paraId="72E025CB" w14:textId="77777777" w:rsidR="005E48B4" w:rsidRDefault="005E48B4" w:rsidP="008778FE"/>
    <w:p w14:paraId="1AC4E37A" w14:textId="049868D2" w:rsidR="00626D8D" w:rsidRDefault="005E48B4" w:rsidP="008778FE">
      <w:pPr>
        <w:rPr>
          <w:ins w:id="40" w:author="William Mau" w:date="2019-01-03T19:29:00Z"/>
          <w:u w:val="single"/>
        </w:rPr>
      </w:pPr>
      <w:commentRangeStart w:id="41"/>
      <w:r>
        <w:rPr>
          <w:b/>
        </w:rPr>
        <w:t>Aim 2</w:t>
      </w:r>
      <w:ins w:id="42" w:author="William Mau" w:date="2019-01-03T19:17:00Z">
        <w:r w:rsidR="002B6805">
          <w:rPr>
            <w:b/>
          </w:rPr>
          <w:t>a</w:t>
        </w:r>
      </w:ins>
      <w:r>
        <w:rPr>
          <w:b/>
        </w:rPr>
        <w:t xml:space="preserve">. </w:t>
      </w:r>
      <w:ins w:id="43" w:author="William Mau" w:date="2019-01-03T19:02:00Z">
        <w:r w:rsidR="00CA69C5">
          <w:rPr>
            <w:b/>
          </w:rPr>
          <w:t>Test the hypothesis that</w:t>
        </w:r>
      </w:ins>
      <w:ins w:id="44" w:author="William Mau" w:date="2019-01-03T19:03:00Z">
        <w:r w:rsidR="00CA69C5">
          <w:rPr>
            <w:b/>
          </w:rPr>
          <w:t xml:space="preserve"> aged mice </w:t>
        </w:r>
      </w:ins>
      <w:ins w:id="45" w:author="William Mau" w:date="2019-01-03T19:04:00Z">
        <w:r w:rsidR="00CA69C5">
          <w:rPr>
            <w:b/>
          </w:rPr>
          <w:t xml:space="preserve">behaviorally and </w:t>
        </w:r>
      </w:ins>
      <w:proofErr w:type="spellStart"/>
      <w:ins w:id="46" w:author="William Mau" w:date="2019-01-03T19:05:00Z">
        <w:r w:rsidR="00CA69C5">
          <w:rPr>
            <w:b/>
          </w:rPr>
          <w:t>neurally</w:t>
        </w:r>
      </w:ins>
      <w:proofErr w:type="spellEnd"/>
      <w:ins w:id="47" w:author="William Mau" w:date="2019-01-03T19:04:00Z">
        <w:r w:rsidR="00CA69C5">
          <w:rPr>
            <w:b/>
          </w:rPr>
          <w:t xml:space="preserve"> </w:t>
        </w:r>
      </w:ins>
      <w:ins w:id="48" w:author="William Mau" w:date="2019-01-03T19:03:00Z">
        <w:r w:rsidR="00CA69C5">
          <w:rPr>
            <w:b/>
          </w:rPr>
          <w:t>generalize knowledge differently</w:t>
        </w:r>
      </w:ins>
      <w:ins w:id="49" w:author="William Mau" w:date="2019-01-03T19:04:00Z">
        <w:r w:rsidR="00CA69C5">
          <w:rPr>
            <w:b/>
          </w:rPr>
          <w:t xml:space="preserve"> than younger mice.</w:t>
        </w:r>
      </w:ins>
      <w:r>
        <w:rPr>
          <w:b/>
        </w:rPr>
        <w:t xml:space="preserve"> </w:t>
      </w:r>
      <w:commentRangeEnd w:id="41"/>
      <w:r w:rsidR="005666E0">
        <w:rPr>
          <w:rStyle w:val="CommentReference"/>
        </w:rPr>
        <w:commentReference w:id="41"/>
      </w:r>
      <w:ins w:id="51" w:author="William Mau" w:date="2019-01-03T19:07:00Z">
        <w:r w:rsidR="00CA69C5">
          <w:t xml:space="preserve">Previous reports have indicated that rodents can form generalized </w:t>
        </w:r>
      </w:ins>
      <w:ins w:id="52" w:author="William Mau" w:date="2019-01-03T19:11:00Z">
        <w:r w:rsidR="002B6805">
          <w:t xml:space="preserve">schematic </w:t>
        </w:r>
      </w:ins>
      <w:ins w:id="53" w:author="William Mau" w:date="2019-01-03T19:07:00Z">
        <w:r w:rsidR="00CA69C5">
          <w:t xml:space="preserve">representations of various behavioral tasks </w:t>
        </w:r>
      </w:ins>
      <w:ins w:id="54" w:author="William Mau" w:date="2019-01-03T19:08:00Z">
        <w:r w:rsidR="002B6805">
          <w:fldChar w:fldCharType="begin" w:fldLock="1"/>
        </w:r>
      </w:ins>
      <w:r w:rsidR="00626D8D">
        <w:instrText>ADDIN CSL_CITATION {"citationItems":[{"id":"ITEM-1","itemData":{"DOI":"10.1126/science.1135935","PMID":"17412951","abstract":"Memory encoding occurs rapidly, but the consolidation of memory in the neocortex has long been held to be a more gradual process. We now report, however, that systems consolidation can occur extremely quickly if an associative \"schema\" into which new information is incorporated has previously been created. In experiments using a hippocampal-dependent paired-associate task for rats, the memory of flavor-place associations became persistent over time as a putative neocortical schema gradually developed. New traces, trained for only one trial, then became assimilated and rapidly hippocampal-independent. Schemas also played a causal role in the creation of lasting associative memory representations during one-trial learning. The concept of neocortical schemas may unite psychological accounts of knowledge structures with neurobiological theories of systems memory consolidation.","author":[{"dropping-particle":"","family":"Tse","given":"Dorothy","non-dropping-particle":"","parse-names":false,"suffix":""},{"dropping-particle":"","family":"Langston","given":"Rosamund F","non-dropping-particle":"","parse-names":false,"suffix":""},{"dropping-particle":"","family":"Kakeyama","given":"Masaki","non-dropping-particle":"","parse-names":false,"suffix":""},{"dropping-particle":"","family":"Bethus","given":"Ingrid","non-dropping-particle":"","parse-names":false,"suffix":""},{"dropping-particle":"","family":"Spooner","given":"Patrick a","non-dropping-particle":"","parse-names":false,"suffix":""},{"dropping-particle":"","family":"Wood","given":"Emma R","non-dropping-particle":"","parse-names":false,"suffix":""},{"dropping-particle":"","family":"Witter","given":"Menno P","non-dropping-particle":"","parse-names":false,"suffix":""},{"dropping-particle":"","family":"Morris","given":"Richard G M","non-dropping-particle":"","parse-names":false,"suffix":""}],"id":"ITEM-1","issue":"5821","issued":{"date-parts":[["2007","4","6"]]},"page":"76-82","title":"Schemas and Memory Consolidation","type":"article-journal","volume":"316"},"uris":["http://www.mendeley.com/documents/?uuid=b1abb6b7-dd77-411b-b54b-c5e484e79ae9"]},{"id":"ITEM-2","itemData":{"DOI":"10.1016/j.neuron.2014.05.019","ISSN":"1097-4199","PMID":"24910078","abstract":"Recent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-2","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schemas.","type":"article-journal","volume":"83"},"uris":["http://www.mendeley.com/documents/?uuid=40309034-be58-3f27-b27c-38d8a58a0ea4"]}],"mendeley":{"formattedCitation":"(McKenzie et al., 2014; Tse et al., 2007)","plainTextFormattedCitation":"(McKenzie et al., 2014; Tse et al., 2007)","previouslyFormattedCitation":"(McKenzie et al., 2014; Tse et al., 2007)"},"properties":{"noteIndex":0},"schema":"https://github.com/citation-style-language/schema/raw/master/csl-citation.json"}</w:instrText>
      </w:r>
      <w:r w:rsidR="002B6805">
        <w:fldChar w:fldCharType="separate"/>
      </w:r>
      <w:r w:rsidR="002B6805" w:rsidRPr="002B6805">
        <w:rPr>
          <w:noProof/>
        </w:rPr>
        <w:t>(McKenzie et al., 2014; Tse et al., 2007)</w:t>
      </w:r>
      <w:ins w:id="55" w:author="William Mau" w:date="2019-01-03T19:08:00Z">
        <w:r w:rsidR="002B6805">
          <w:fldChar w:fldCharType="end"/>
        </w:r>
        <w:r w:rsidR="002B6805">
          <w:t>, though how this</w:t>
        </w:r>
      </w:ins>
      <w:ins w:id="56" w:author="William Mau" w:date="2019-01-03T19:09:00Z">
        <w:r w:rsidR="002B6805">
          <w:t xml:space="preserve"> process is implemented in aged individuals is unknown</w:t>
        </w:r>
      </w:ins>
      <w:ins w:id="57" w:author="William Mau" w:date="2019-01-03T19:08:00Z">
        <w:r w:rsidR="002B6805">
          <w:t xml:space="preserve">. </w:t>
        </w:r>
      </w:ins>
      <w:ins w:id="58" w:author="William Mau" w:date="2019-01-03T19:12:00Z">
        <w:r w:rsidR="002B6805">
          <w:t xml:space="preserve">Here, we will study how </w:t>
        </w:r>
      </w:ins>
      <w:ins w:id="59" w:author="William Mau" w:date="2019-01-03T19:24:00Z">
        <w:r w:rsidR="0006645C">
          <w:t xml:space="preserve">previous training with </w:t>
        </w:r>
      </w:ins>
      <w:ins w:id="60" w:author="William Mau" w:date="2019-01-03T19:15:00Z">
        <w:r w:rsidR="002B6805">
          <w:t xml:space="preserve">auditory trace fear conditioning </w:t>
        </w:r>
      </w:ins>
      <w:ins w:id="61" w:author="William Mau" w:date="2019-01-03T19:19:00Z">
        <w:r w:rsidR="0006645C">
          <w:t>(CS-A</w:t>
        </w:r>
      </w:ins>
      <w:ins w:id="62" w:author="William Mau" w:date="2019-01-03T19:24:00Z">
        <w:r w:rsidR="0006645C">
          <w:t xml:space="preserve"> in a familiar context</w:t>
        </w:r>
      </w:ins>
      <w:ins w:id="63" w:author="William Mau" w:date="2019-01-03T19:19:00Z">
        <w:r w:rsidR="0006645C">
          <w:t xml:space="preserve">) </w:t>
        </w:r>
      </w:ins>
      <w:ins w:id="64" w:author="William Mau" w:date="2019-01-03T19:20:00Z">
        <w:r w:rsidR="0006645C">
          <w:t>may be used to inform behavior during</w:t>
        </w:r>
      </w:ins>
      <w:ins w:id="65" w:author="William Mau" w:date="2019-01-03T19:19:00Z">
        <w:r w:rsidR="0006645C">
          <w:t xml:space="preserve"> unfamiliar situations (CS-</w:t>
        </w:r>
      </w:ins>
      <w:ins w:id="66" w:author="William Mau" w:date="2019-01-03T19:23:00Z">
        <w:r w:rsidR="0006645C" w:rsidRPr="0006645C">
          <w:rPr>
            <w:rFonts w:ascii="Lucida Grande" w:hAnsi="Lucida Grande" w:cs="Lucida Grande"/>
            <w:color w:val="000000"/>
          </w:rPr>
          <w:t>α</w:t>
        </w:r>
      </w:ins>
      <w:ins w:id="67" w:author="William Mau" w:date="2019-01-03T19:19:00Z">
        <w:r w:rsidR="0006645C">
          <w:t xml:space="preserve"> in a novel context)</w:t>
        </w:r>
      </w:ins>
      <w:ins w:id="68" w:author="William Mau" w:date="2019-01-03T19:15:00Z">
        <w:r w:rsidR="002B6805">
          <w:t xml:space="preserve">. </w:t>
        </w:r>
      </w:ins>
      <w:ins w:id="69" w:author="William Mau" w:date="2019-01-03T19:16:00Z">
        <w:r w:rsidR="002B6805">
          <w:rPr>
            <w:u w:val="single"/>
          </w:rPr>
          <w:t xml:space="preserve">We hypothesize that </w:t>
        </w:r>
      </w:ins>
      <w:ins w:id="70" w:author="William Mau" w:date="2019-01-03T19:17:00Z">
        <w:r w:rsidR="002B6805">
          <w:rPr>
            <w:u w:val="single"/>
          </w:rPr>
          <w:t>ageing impairs the ability to use previous knowledge for generalization</w:t>
        </w:r>
      </w:ins>
      <w:ins w:id="71" w:author="William Mau" w:date="2019-01-03T19:24:00Z">
        <w:r w:rsidR="0006645C">
          <w:rPr>
            <w:u w:val="single"/>
          </w:rPr>
          <w:t>, with aged</w:t>
        </w:r>
      </w:ins>
      <w:ins w:id="72" w:author="William Mau" w:date="2019-01-03T19:25:00Z">
        <w:r w:rsidR="0006645C">
          <w:rPr>
            <w:u w:val="single"/>
          </w:rPr>
          <w:t xml:space="preserve"> mice demonstrating less freezing </w:t>
        </w:r>
      </w:ins>
      <w:ins w:id="73" w:author="William Mau" w:date="2019-01-03T19:29:00Z">
        <w:r w:rsidR="00626D8D">
          <w:rPr>
            <w:u w:val="single"/>
          </w:rPr>
          <w:t xml:space="preserve">in the novel context </w:t>
        </w:r>
      </w:ins>
      <w:ins w:id="74" w:author="William Mau" w:date="2019-01-03T19:25:00Z">
        <w:r w:rsidR="0006645C">
          <w:rPr>
            <w:u w:val="single"/>
          </w:rPr>
          <w:t xml:space="preserve">and </w:t>
        </w:r>
      </w:ins>
      <w:ins w:id="75" w:author="William Mau" w:date="2019-01-03T19:27:00Z">
        <w:r w:rsidR="0006645C">
          <w:rPr>
            <w:u w:val="single"/>
          </w:rPr>
          <w:t xml:space="preserve">less neural similarity </w:t>
        </w:r>
      </w:ins>
      <w:ins w:id="76" w:author="William Mau" w:date="2019-01-03T19:28:00Z">
        <w:r w:rsidR="00626D8D">
          <w:rPr>
            <w:u w:val="single"/>
          </w:rPr>
          <w:t>across</w:t>
        </w:r>
      </w:ins>
      <w:ins w:id="77" w:author="William Mau" w:date="2019-01-03T19:27:00Z">
        <w:r w:rsidR="0006645C">
          <w:rPr>
            <w:u w:val="single"/>
          </w:rPr>
          <w:t xml:space="preserve"> the two conditions </w:t>
        </w:r>
      </w:ins>
      <w:ins w:id="78" w:author="William Mau" w:date="2019-01-03T19:28:00Z">
        <w:r w:rsidR="0006645C">
          <w:rPr>
            <w:u w:val="single"/>
          </w:rPr>
          <w:t>than younger mice</w:t>
        </w:r>
      </w:ins>
      <w:ins w:id="79" w:author="William Mau" w:date="2019-01-03T19:17:00Z">
        <w:r w:rsidR="0006645C">
          <w:rPr>
            <w:u w:val="single"/>
          </w:rPr>
          <w:t xml:space="preserve">. </w:t>
        </w:r>
      </w:ins>
    </w:p>
    <w:p w14:paraId="4E3492C0" w14:textId="77777777" w:rsidR="00626D8D" w:rsidRDefault="00626D8D" w:rsidP="008778FE">
      <w:pPr>
        <w:rPr>
          <w:ins w:id="80" w:author="William Mau" w:date="2019-01-03T19:29:00Z"/>
          <w:u w:val="single"/>
        </w:rPr>
      </w:pPr>
    </w:p>
    <w:p w14:paraId="1C16CC64" w14:textId="571D6090" w:rsidR="005E48B4" w:rsidRPr="00E065F0" w:rsidRDefault="00626D8D" w:rsidP="008778FE">
      <w:ins w:id="81" w:author="William Mau" w:date="2019-01-03T19:29:00Z">
        <w:r>
          <w:rPr>
            <w:b/>
            <w:u w:val="single"/>
          </w:rPr>
          <w:t>Aim 2b. Actuate generalization</w:t>
        </w:r>
      </w:ins>
      <w:ins w:id="82" w:author="William Mau" w:date="2019-01-03T19:34:00Z">
        <w:r>
          <w:rPr>
            <w:b/>
            <w:u w:val="single"/>
          </w:rPr>
          <w:t xml:space="preserve"> in aged mice</w:t>
        </w:r>
      </w:ins>
      <w:ins w:id="83" w:author="William Mau" w:date="2019-01-03T19:29:00Z">
        <w:r>
          <w:rPr>
            <w:b/>
            <w:u w:val="single"/>
          </w:rPr>
          <w:t xml:space="preserve"> via </w:t>
        </w:r>
        <w:proofErr w:type="gramStart"/>
        <w:r>
          <w:rPr>
            <w:b/>
            <w:u w:val="single"/>
          </w:rPr>
          <w:t>spatiotemporally-patterned</w:t>
        </w:r>
        <w:proofErr w:type="gramEnd"/>
        <w:r>
          <w:rPr>
            <w:b/>
            <w:u w:val="single"/>
          </w:rPr>
          <w:t xml:space="preserve"> optical stimulation. </w:t>
        </w:r>
      </w:ins>
      <w:ins w:id="84" w:author="William Mau" w:date="2019-01-03T19:31:00Z">
        <w:r>
          <w:rPr>
            <w:u w:val="single"/>
          </w:rPr>
          <w:t xml:space="preserve">Recent advances in </w:t>
        </w:r>
        <w:proofErr w:type="spellStart"/>
        <w:r>
          <w:rPr>
            <w:u w:val="single"/>
          </w:rPr>
          <w:t>optogenetics</w:t>
        </w:r>
        <w:proofErr w:type="spellEnd"/>
        <w:r>
          <w:rPr>
            <w:u w:val="single"/>
          </w:rPr>
          <w:t xml:space="preserve"> and genetic tagging have enabled </w:t>
        </w:r>
      </w:ins>
      <w:ins w:id="85" w:author="William Mau" w:date="2019-01-03T19:32:00Z">
        <w:r>
          <w:rPr>
            <w:u w:val="single"/>
          </w:rPr>
          <w:t xml:space="preserve">optical induction of complex behaviors </w:t>
        </w:r>
        <w:r>
          <w:rPr>
            <w:u w:val="single"/>
          </w:rPr>
          <w:fldChar w:fldCharType="begin" w:fldLock="1"/>
        </w:r>
      </w:ins>
      <w:r>
        <w:rPr>
          <w:u w:val="single"/>
        </w:rPr>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-2","issue":"6144","issued":{"date-parts":[["2013","7","26"]]},"page":"387-391","title":"Creating a false memory in the hippocampus","type":"article-journal","volume":"341"},"uris":["http://www.mendeley.com/documents/?uuid=d435f9a5-e602-37c6-8565-86d6365763ad"]}],"mendeley":{"formattedCitation":"(Liu et al., 2012; Ramirez et al., 2013)","plainTextFormattedCitation":"(Liu et al., 2012; Ramirez et al., 2013)","previouslyFormattedCitation":"(Liu et al., 2012; Ramirez et al., 2013)"},"properties":{"noteIndex":0},"schema":"https://github.com/citation-style-language/schema/raw/master/csl-citation.json"}</w:instrText>
      </w:r>
      <w:r>
        <w:rPr>
          <w:u w:val="single"/>
        </w:rPr>
        <w:fldChar w:fldCharType="separate"/>
      </w:r>
      <w:r w:rsidRPr="00626D8D">
        <w:rPr>
          <w:noProof/>
        </w:rPr>
        <w:t>(Liu et al., 2012; Ramirez et al., 2013)</w:t>
      </w:r>
      <w:ins w:id="86" w:author="William Mau" w:date="2019-01-03T19:32:00Z">
        <w:r>
          <w:rPr>
            <w:u w:val="single"/>
          </w:rPr>
          <w:fldChar w:fldCharType="end"/>
        </w:r>
      </w:ins>
      <w:ins w:id="87" w:author="William Mau" w:date="2019-01-03T19:34:00Z">
        <w:r>
          <w:rPr>
            <w:u w:val="single"/>
          </w:rPr>
          <w:t xml:space="preserve">, however these techniques lack fine </w:t>
        </w:r>
      </w:ins>
      <w:ins w:id="88" w:author="William Mau" w:date="2019-01-03T19:49:00Z">
        <w:r w:rsidR="005D60D2">
          <w:rPr>
            <w:u w:val="single"/>
          </w:rPr>
          <w:t>spatio</w:t>
        </w:r>
      </w:ins>
      <w:ins w:id="89" w:author="William Mau" w:date="2019-01-03T19:34:00Z">
        <w:r>
          <w:rPr>
            <w:u w:val="single"/>
          </w:rPr>
          <w:t>temporal resolution.</w:t>
        </w:r>
      </w:ins>
      <w:ins w:id="90" w:author="William Mau" w:date="2019-01-03T19:32:00Z">
        <w:r>
          <w:rPr>
            <w:u w:val="single"/>
          </w:rPr>
          <w:t xml:space="preserve"> </w:t>
        </w:r>
      </w:ins>
      <w:ins w:id="91" w:author="William Mau" w:date="2019-01-03T19:35:00Z">
        <w:r>
          <w:rPr>
            <w:u w:val="single"/>
          </w:rPr>
          <w:t>Despite well-known sequential activity observed in the hippocampus</w:t>
        </w:r>
      </w:ins>
      <w:ins w:id="92" w:author="William Mau" w:date="2019-01-03T19:36:00Z">
        <w:r>
          <w:rPr>
            <w:u w:val="single"/>
          </w:rPr>
          <w:t xml:space="preserve"> </w:t>
        </w:r>
        <w:r>
          <w:rPr>
            <w:u w:val="single"/>
          </w:rPr>
          <w:fldChar w:fldCharType="begin" w:fldLock="1"/>
        </w:r>
      </w:ins>
      <w:r>
        <w:rPr>
          <w:u w:val="single"/>
        </w:rPr>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Timescales","type":"article-journal"},"uris":["http://www.mendeley.com/documents/?uuid=f64d6ef3-6f17-311a-ac5d-54b276e0e9af"]},{"id":"ITEM-3","itemData":{"DOI":"10.7554/eLife.00647","ISSN":"2050-084X","PMID":"23805379","abstract":"&lt;p&gt;Hippocampal neurons encode spatial memories by firing at specific locations. As the animal traverses a spatial trajectory, individual locations along the trajectory activate these neurons in a unique firing sequence, which yields a memory code representing the trajectory. How this type of memory code is altered in dementia-producing neurodegenerative disorders is unknown. Here we show that in transgenic rTg4510 mice, a model of tauopathies including Alzheimer's disease, hippocampal neurons did not fire at specific locations, yet displayed robust firing sequences as animals run along familiar or novel trajectories. The sequences seen on the trajectories also appeared during free exploration of open spaces. The spatially dissociated firing sequences suggest that hippocampal neurons in the transgenic mice are not primarily driven by external space but by internally generated brain activities. We propose that tau pathology and/or neurodegeneration renders hippocampal circuits overwhelmed by internal information and therefore prevents them from encoding spatial memories.&lt;/p&gt;","author":[{"dropping-particle":"","family":"Cheng","given":"Jingheng","non-dropping-particle":"","parse-names":false,"suffix":""},{"dropping-particle":"","family":"Ji","given":"Daoyun","non-dropping-particle":"","parse-names":false,"suffix":""}],"container-title":"eLife","id":"ITEM-3","issued":{"date-parts":[["2013","6","25"]]},"page":"e00647","publisher":"eLife Sciences Publications Limited","title":"Rigid firing sequences undermine spatial memory codes in a neurodegenerative mouse model","type":"article-journal","volume":"2"},"uris":["http://www.mendeley.com/documents/?uuid=b711655d-9213-4ec7-b3b1-eca14aa64bae"]}],"mendeley":{"formattedCitation":"(Buzsáki and Tingley, 2018; Cheng and Ji, 2013; Mau et al., 2018)","plainTextFormattedCitation":"(Buzsáki and Tingley, 2018; Cheng and Ji, 2013; Mau et al., 2018)"},"properties":{"noteIndex":0},"schema":"https://github.com/citation-style-language/schema/raw/master/csl-citation.json"}</w:instrText>
      </w:r>
      <w:r>
        <w:rPr>
          <w:u w:val="single"/>
        </w:rPr>
        <w:fldChar w:fldCharType="separate"/>
      </w:r>
      <w:r w:rsidRPr="00626D8D">
        <w:rPr>
          <w:noProof/>
        </w:rPr>
        <w:t>(Buzsáki and Tingley, 2018; Cheng and Ji, 2013; Mau et al., 2018)</w:t>
      </w:r>
      <w:ins w:id="93" w:author="William Mau" w:date="2019-01-03T19:36:00Z">
        <w:r>
          <w:rPr>
            <w:u w:val="single"/>
          </w:rPr>
          <w:fldChar w:fldCharType="end"/>
        </w:r>
      </w:ins>
      <w:ins w:id="94" w:author="William Mau" w:date="2019-01-03T19:35:00Z">
        <w:r>
          <w:rPr>
            <w:u w:val="single"/>
          </w:rPr>
          <w:t xml:space="preserve">, the causal role of </w:t>
        </w:r>
      </w:ins>
      <w:ins w:id="95" w:author="William Mau" w:date="2019-01-03T19:49:00Z">
        <w:r w:rsidR="005D60D2">
          <w:rPr>
            <w:u w:val="single"/>
          </w:rPr>
          <w:t xml:space="preserve">these </w:t>
        </w:r>
      </w:ins>
      <w:ins w:id="96" w:author="William Mau" w:date="2019-01-03T19:35:00Z">
        <w:r>
          <w:rPr>
            <w:u w:val="single"/>
          </w:rPr>
          <w:t xml:space="preserve">temporal </w:t>
        </w:r>
      </w:ins>
      <w:ins w:id="97" w:author="William Mau" w:date="2019-01-03T19:36:00Z">
        <w:r>
          <w:rPr>
            <w:u w:val="single"/>
          </w:rPr>
          <w:t>patterns remains unclear.</w:t>
        </w:r>
      </w:ins>
      <w:ins w:id="98" w:author="William Mau" w:date="2019-01-03T19:35:00Z">
        <w:r>
          <w:rPr>
            <w:u w:val="single"/>
          </w:rPr>
          <w:t xml:space="preserve"> </w:t>
        </w:r>
      </w:ins>
      <w:ins w:id="99" w:author="William Mau" w:date="2019-01-03T19:37:00Z">
        <w:r>
          <w:t>U</w:t>
        </w:r>
      </w:ins>
      <w:r w:rsidR="00E065F0">
        <w:t xml:space="preserve">sing </w:t>
      </w:r>
      <w:r w:rsidR="00E065F0">
        <w:rPr>
          <w:i/>
        </w:rPr>
        <w:t xml:space="preserve">in vivo </w:t>
      </w:r>
      <w:r w:rsidR="00E065F0">
        <w:t xml:space="preserve">calcium imaging, we will identify specific neurons that have sequential activity locked to </w:t>
      </w:r>
      <w:ins w:id="100" w:author="William Mau" w:date="2019-01-03T19:37:00Z">
        <w:r>
          <w:t>CS-A</w:t>
        </w:r>
      </w:ins>
      <w:r w:rsidR="00E065F0">
        <w:t xml:space="preserve"> and stimulate them using </w:t>
      </w:r>
      <w:proofErr w:type="gramStart"/>
      <w:ins w:id="101" w:author="William Mau" w:date="2019-01-03T19:37:00Z">
        <w:r>
          <w:t>spatiotemporally-</w:t>
        </w:r>
      </w:ins>
      <w:r w:rsidR="00E065F0">
        <w:t>patterned</w:t>
      </w:r>
      <w:proofErr w:type="gramEnd"/>
      <w:r w:rsidR="00E065F0">
        <w:t xml:space="preserve"> light delivery via a modified miniature microscope with an incorporated spatial light modulator</w:t>
      </w:r>
      <w:r w:rsidR="00973030">
        <w:t xml:space="preserve"> (Mini-SLM)</w:t>
      </w:r>
      <w:r w:rsidR="00E065F0">
        <w:t xml:space="preserve">. </w:t>
      </w:r>
      <w:r w:rsidR="00973030" w:rsidRPr="00BD590E">
        <w:rPr>
          <w:u w:val="single"/>
        </w:rPr>
        <w:t xml:space="preserve">We predict that </w:t>
      </w:r>
      <w:ins w:id="102" w:author="William Mau" w:date="2019-01-03T19:41:00Z">
        <w:r w:rsidR="002C79E2">
          <w:rPr>
            <w:u w:val="single"/>
          </w:rPr>
          <w:t>patterned stimulation of</w:t>
        </w:r>
      </w:ins>
      <w:r w:rsidR="00973030" w:rsidRPr="00BD590E">
        <w:rPr>
          <w:u w:val="single"/>
        </w:rPr>
        <w:t xml:space="preserve"> </w:t>
      </w:r>
      <w:ins w:id="103" w:author="William Mau" w:date="2019-01-03T19:37:00Z">
        <w:r>
          <w:rPr>
            <w:u w:val="single"/>
          </w:rPr>
          <w:t>CS-</w:t>
        </w:r>
      </w:ins>
      <w:ins w:id="104" w:author="William Mau" w:date="2019-01-03T19:39:00Z">
        <w:r w:rsidR="00257FF7">
          <w:rPr>
            <w:u w:val="single"/>
          </w:rPr>
          <w:t>A-</w:t>
        </w:r>
      </w:ins>
      <w:ins w:id="105" w:author="William Mau" w:date="2019-01-03T19:37:00Z">
        <w:r>
          <w:rPr>
            <w:u w:val="single"/>
          </w:rPr>
          <w:t>locked</w:t>
        </w:r>
      </w:ins>
      <w:r w:rsidR="00973030" w:rsidRPr="00BD590E">
        <w:rPr>
          <w:u w:val="single"/>
        </w:rPr>
        <w:t xml:space="preserve"> neurons in aged mice will</w:t>
      </w:r>
      <w:ins w:id="106" w:author="William Mau" w:date="2019-01-03T19:38:00Z">
        <w:r>
          <w:rPr>
            <w:u w:val="single"/>
          </w:rPr>
          <w:t xml:space="preserve"> elicit </w:t>
        </w:r>
      </w:ins>
      <w:ins w:id="107" w:author="William Mau" w:date="2019-01-03T19:39:00Z">
        <w:r w:rsidR="00257FF7">
          <w:rPr>
            <w:u w:val="single"/>
          </w:rPr>
          <w:t xml:space="preserve">generalization to a novel condition, </w:t>
        </w:r>
      </w:ins>
      <w:ins w:id="108" w:author="William Mau" w:date="2019-01-03T19:50:00Z">
        <w:r w:rsidR="005D60D2">
          <w:rPr>
            <w:u w:val="single"/>
          </w:rPr>
          <w:t>resulting</w:t>
        </w:r>
      </w:ins>
      <w:ins w:id="109" w:author="William Mau" w:date="2019-01-03T19:39:00Z">
        <w:r w:rsidR="00257FF7">
          <w:rPr>
            <w:u w:val="single"/>
          </w:rPr>
          <w:t xml:space="preserve"> in increased freezing </w:t>
        </w:r>
      </w:ins>
      <w:ins w:id="110" w:author="William Mau" w:date="2019-01-03T19:40:00Z">
        <w:r w:rsidR="00257FF7">
          <w:rPr>
            <w:u w:val="single"/>
          </w:rPr>
          <w:t>and neural similarity</w:t>
        </w:r>
      </w:ins>
      <w:r w:rsidR="00973030" w:rsidRPr="00BD590E">
        <w:rPr>
          <w:u w:val="single"/>
        </w:rPr>
        <w:t>.</w:t>
      </w:r>
      <w:r w:rsidR="00973030">
        <w:t xml:space="preserve"> </w:t>
      </w:r>
      <w:r w:rsidR="00BD590E">
        <w:t xml:space="preserve">Though patterned single-cell optical stimulation via two-photon microscopy is possible, a huge limitation is that head fixation is required </w:t>
      </w:r>
      <w:r w:rsidR="00BD590E">
        <w:fldChar w:fldCharType="begin" w:fldLock="1"/>
      </w:r>
      <w:r w:rsidR="002B6805">
        <w:instrText>ADDIN CSL_CITATION {"citationItems":[{"id":"ITEM-1","itemData":{"DOI":"10.1038/nn.3866","ISSN":"1097-6256","abstract":"The authors report an optical method involving simultaneous stimulation of single neurons using a red-shifted optogenetic probe and recording of population activity using a green fluorescent calcium sensor. They use this technique to manipulate individual place cells in CA1 during spatial navigation in a virtual reality environment.","author":[{"dropping-particle":"","family":"Rickgauer","given":"John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fields","type":"article-journal","volume":"17"},"uris":["http://www.mendeley.com/documents/?uuid=c8f48ed5-2fb3-318f-9d7c-a23bb703fa7a"]}],"mendeley":{"formattedCitation":"(Rickgauer et al., 2014)","plainTextFormattedCitation":"(Rickgauer et al., 2014)","previouslyFormattedCitation":"(Rickgauer et al., 2014)"},"properties":{"noteIndex":0},"schema":"https://github.com/citation-style-language/schema/raw/master/csl-citation.json"}</w:instrText>
      </w:r>
      <w:r w:rsidR="00BD590E">
        <w:fldChar w:fldCharType="separate"/>
      </w:r>
      <w:r w:rsidR="00BD590E" w:rsidRPr="00BD590E">
        <w:rPr>
          <w:noProof/>
        </w:rPr>
        <w:t>(Rickgauer et al., 2014)</w:t>
      </w:r>
      <w:r w:rsidR="00BD590E">
        <w:fldChar w:fldCharType="end"/>
      </w:r>
      <w:r w:rsidR="00BD590E">
        <w:t>. Thus</w:t>
      </w:r>
      <w:r w:rsidR="001769B6">
        <w:t>,</w:t>
      </w:r>
      <w:r w:rsidR="00BD590E">
        <w:t xml:space="preserve"> development of the Mini-SLM</w:t>
      </w:r>
      <w:r w:rsidR="001769B6">
        <w:t xml:space="preserve">, </w:t>
      </w:r>
      <w:r w:rsidR="000C56FD">
        <w:t xml:space="preserve">which allows </w:t>
      </w:r>
      <w:proofErr w:type="gramStart"/>
      <w:r w:rsidR="000C56FD">
        <w:t>freely-moving</w:t>
      </w:r>
      <w:proofErr w:type="gramEnd"/>
      <w:r w:rsidR="000C56FD">
        <w:t xml:space="preserve"> behavior,</w:t>
      </w:r>
      <w:r w:rsidR="00BD590E">
        <w:t xml:space="preserve"> will be a monumental contribution to behavioral</w:t>
      </w:r>
      <w:r w:rsidR="000C56FD">
        <w:t xml:space="preserve"> neuroscience</w:t>
      </w:r>
      <w:r w:rsidR="00BD590E">
        <w:t xml:space="preserve">. </w:t>
      </w:r>
    </w:p>
    <w:sectPr w:rsidR="005E48B4" w:rsidRPr="00E065F0" w:rsidSect="004034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lliam Mau" w:date="2019-01-03T20:05:00Z" w:initials="WM">
    <w:p w14:paraId="0964CE03" w14:textId="47C9DF1A" w:rsidR="009B56C1" w:rsidRDefault="009B56C1">
      <w:pPr>
        <w:pStyle w:val="CommentText"/>
      </w:pPr>
      <w:ins w:id="3" w:author="William Mau" w:date="2019-01-03T20:05:00Z">
        <w:r>
          <w:rPr>
            <w:rStyle w:val="CommentReference"/>
          </w:rPr>
          <w:annotationRef/>
        </w:r>
      </w:ins>
      <w:r>
        <w:t xml:space="preserve">This might be less ambiguous than “less efficient”. </w:t>
      </w:r>
    </w:p>
  </w:comment>
  <w:comment w:id="10" w:author="William Mau" w:date="2019-01-03T20:07:00Z" w:initials="WM">
    <w:p w14:paraId="43406C31" w14:textId="6353EFC3" w:rsidR="009B56C1" w:rsidRDefault="009B56C1">
      <w:pPr>
        <w:pStyle w:val="CommentText"/>
      </w:pPr>
      <w:ins w:id="13" w:author="William Mau" w:date="2019-01-03T20:07:00Z">
        <w:r>
          <w:rPr>
            <w:rStyle w:val="CommentReference"/>
          </w:rPr>
          <w:annotationRef/>
        </w:r>
      </w:ins>
      <w:r>
        <w:t xml:space="preserve">Eliminated sequences as a main feature of the aim. </w:t>
      </w:r>
    </w:p>
  </w:comment>
  <w:comment w:id="16" w:author="William Mau" w:date="2019-01-03T20:09:00Z" w:initials="WM">
    <w:p w14:paraId="1D0E47B6" w14:textId="6A2B318C" w:rsidR="009B56C1" w:rsidRDefault="009B56C1">
      <w:pPr>
        <w:pStyle w:val="CommentText"/>
      </w:pPr>
      <w:ins w:id="27" w:author="William Mau" w:date="2019-01-03T19:51:00Z">
        <w:r>
          <w:rPr>
            <w:rStyle w:val="CommentReference"/>
          </w:rPr>
          <w:annotationRef/>
        </w:r>
      </w:ins>
      <w:r>
        <w:t xml:space="preserve">I have a specific schedule in mind, which we can go over via Skype. Briefly, trace fear conditioning with a tone, CS1 then after a while, train on CS2. See also attached diagram. </w:t>
      </w:r>
    </w:p>
    <w:p w14:paraId="70DBE78A" w14:textId="1AF69D48" w:rsidR="009B56C1" w:rsidRDefault="009B56C1">
      <w:pPr>
        <w:pStyle w:val="CommentText"/>
      </w:pPr>
    </w:p>
    <w:p w14:paraId="01FC8E81" w14:textId="40CB5609" w:rsidR="009B56C1" w:rsidRDefault="009B56C1">
      <w:pPr>
        <w:pStyle w:val="CommentText"/>
      </w:pPr>
      <w:r>
        <w:t>One position tha</w:t>
      </w:r>
      <w:r w:rsidR="003E131D">
        <w:t xml:space="preserve">t I am firm on is to use a cue, allowing us to look at trial-by-trial activity. Having used no cues in Steve and Joe’s contextual FC task, it restricted our analyses quite a bit. </w:t>
      </w:r>
    </w:p>
  </w:comment>
  <w:comment w:id="41" w:author="William Mau" w:date="2019-01-03T20:10:00Z" w:initials="WM">
    <w:p w14:paraId="1618AA05" w14:textId="3CB41997" w:rsidR="009B56C1" w:rsidRDefault="009B56C1">
      <w:pPr>
        <w:pStyle w:val="CommentText"/>
      </w:pPr>
      <w:r>
        <w:rPr>
          <w:rStyle w:val="CommentReference"/>
        </w:rPr>
        <w:annotationRef/>
      </w:r>
      <w:r>
        <w:t xml:space="preserve">Left this purposefully ambiguous </w:t>
      </w:r>
      <w:r w:rsidR="003E131D">
        <w:t xml:space="preserve">which group generalized more </w:t>
      </w:r>
      <w:r>
        <w:t xml:space="preserve">since it would be equally interesting if aged mice generalized </w:t>
      </w:r>
      <w:r w:rsidR="003E131D">
        <w:t xml:space="preserve">more or less than young </w:t>
      </w:r>
      <w:r w:rsidR="003E131D">
        <w:t>mice.</w:t>
      </w:r>
      <w:bookmarkStart w:id="50" w:name="_GoBack"/>
      <w:bookmarkEnd w:id="50"/>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06D"/>
    <w:rsid w:val="00031440"/>
    <w:rsid w:val="00051550"/>
    <w:rsid w:val="0006645C"/>
    <w:rsid w:val="000C56FD"/>
    <w:rsid w:val="000E162B"/>
    <w:rsid w:val="001769B6"/>
    <w:rsid w:val="001922A1"/>
    <w:rsid w:val="001D106D"/>
    <w:rsid w:val="001D51F6"/>
    <w:rsid w:val="001E6762"/>
    <w:rsid w:val="002071A4"/>
    <w:rsid w:val="00257FF7"/>
    <w:rsid w:val="002B6805"/>
    <w:rsid w:val="002C79E2"/>
    <w:rsid w:val="0033186E"/>
    <w:rsid w:val="003B1576"/>
    <w:rsid w:val="003C62C6"/>
    <w:rsid w:val="003E131D"/>
    <w:rsid w:val="00403419"/>
    <w:rsid w:val="00455D5C"/>
    <w:rsid w:val="005666E0"/>
    <w:rsid w:val="00577558"/>
    <w:rsid w:val="005977EC"/>
    <w:rsid w:val="005D60D2"/>
    <w:rsid w:val="005E48B4"/>
    <w:rsid w:val="006252EF"/>
    <w:rsid w:val="00626D8D"/>
    <w:rsid w:val="00631431"/>
    <w:rsid w:val="0064541D"/>
    <w:rsid w:val="00676EB8"/>
    <w:rsid w:val="00712A52"/>
    <w:rsid w:val="00721CD5"/>
    <w:rsid w:val="00870693"/>
    <w:rsid w:val="008778FE"/>
    <w:rsid w:val="00886F87"/>
    <w:rsid w:val="00924C6B"/>
    <w:rsid w:val="00973030"/>
    <w:rsid w:val="00981485"/>
    <w:rsid w:val="009B56C1"/>
    <w:rsid w:val="00A23A3D"/>
    <w:rsid w:val="00BA5360"/>
    <w:rsid w:val="00BD590E"/>
    <w:rsid w:val="00C60D27"/>
    <w:rsid w:val="00CA69C5"/>
    <w:rsid w:val="00D534A3"/>
    <w:rsid w:val="00E065F0"/>
    <w:rsid w:val="00E92901"/>
    <w:rsid w:val="00EA185F"/>
    <w:rsid w:val="00F0231E"/>
    <w:rsid w:val="00F3030A"/>
    <w:rsid w:val="00FA5F94"/>
    <w:rsid w:val="00FC6D7B"/>
    <w:rsid w:val="00FE1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6AB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BalloonText">
    <w:name w:val="Balloon Text"/>
    <w:basedOn w:val="Normal"/>
    <w:link w:val="BalloonTextChar"/>
    <w:uiPriority w:val="99"/>
    <w:semiHidden/>
    <w:unhideWhenUsed/>
    <w:rsid w:val="00712A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A52"/>
    <w:rPr>
      <w:rFonts w:ascii="Lucida Grande" w:hAnsi="Lucida Grande" w:cs="Lucida Grande"/>
      <w:sz w:val="18"/>
      <w:szCs w:val="18"/>
    </w:rPr>
  </w:style>
  <w:style w:type="character" w:styleId="CommentReference">
    <w:name w:val="annotation reference"/>
    <w:basedOn w:val="DefaultParagraphFont"/>
    <w:uiPriority w:val="99"/>
    <w:semiHidden/>
    <w:unhideWhenUsed/>
    <w:rsid w:val="005D60D2"/>
    <w:rPr>
      <w:sz w:val="18"/>
      <w:szCs w:val="18"/>
    </w:rPr>
  </w:style>
  <w:style w:type="paragraph" w:styleId="CommentText">
    <w:name w:val="annotation text"/>
    <w:basedOn w:val="Normal"/>
    <w:link w:val="CommentTextChar"/>
    <w:uiPriority w:val="99"/>
    <w:semiHidden/>
    <w:unhideWhenUsed/>
    <w:rsid w:val="005D60D2"/>
  </w:style>
  <w:style w:type="character" w:customStyle="1" w:styleId="CommentTextChar">
    <w:name w:val="Comment Text Char"/>
    <w:basedOn w:val="DefaultParagraphFont"/>
    <w:link w:val="CommentText"/>
    <w:uiPriority w:val="99"/>
    <w:semiHidden/>
    <w:rsid w:val="005D60D2"/>
  </w:style>
  <w:style w:type="paragraph" w:styleId="CommentSubject">
    <w:name w:val="annotation subject"/>
    <w:basedOn w:val="CommentText"/>
    <w:next w:val="CommentText"/>
    <w:link w:val="CommentSubjectChar"/>
    <w:uiPriority w:val="99"/>
    <w:semiHidden/>
    <w:unhideWhenUsed/>
    <w:rsid w:val="005D60D2"/>
    <w:rPr>
      <w:b/>
      <w:bCs/>
      <w:sz w:val="20"/>
      <w:szCs w:val="20"/>
    </w:rPr>
  </w:style>
  <w:style w:type="character" w:customStyle="1" w:styleId="CommentSubjectChar">
    <w:name w:val="Comment Subject Char"/>
    <w:basedOn w:val="CommentTextChar"/>
    <w:link w:val="CommentSubject"/>
    <w:uiPriority w:val="99"/>
    <w:semiHidden/>
    <w:rsid w:val="005D60D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BalloonText">
    <w:name w:val="Balloon Text"/>
    <w:basedOn w:val="Normal"/>
    <w:link w:val="BalloonTextChar"/>
    <w:uiPriority w:val="99"/>
    <w:semiHidden/>
    <w:unhideWhenUsed/>
    <w:rsid w:val="00712A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A52"/>
    <w:rPr>
      <w:rFonts w:ascii="Lucida Grande" w:hAnsi="Lucida Grande" w:cs="Lucida Grande"/>
      <w:sz w:val="18"/>
      <w:szCs w:val="18"/>
    </w:rPr>
  </w:style>
  <w:style w:type="character" w:styleId="CommentReference">
    <w:name w:val="annotation reference"/>
    <w:basedOn w:val="DefaultParagraphFont"/>
    <w:uiPriority w:val="99"/>
    <w:semiHidden/>
    <w:unhideWhenUsed/>
    <w:rsid w:val="005D60D2"/>
    <w:rPr>
      <w:sz w:val="18"/>
      <w:szCs w:val="18"/>
    </w:rPr>
  </w:style>
  <w:style w:type="paragraph" w:styleId="CommentText">
    <w:name w:val="annotation text"/>
    <w:basedOn w:val="Normal"/>
    <w:link w:val="CommentTextChar"/>
    <w:uiPriority w:val="99"/>
    <w:semiHidden/>
    <w:unhideWhenUsed/>
    <w:rsid w:val="005D60D2"/>
  </w:style>
  <w:style w:type="character" w:customStyle="1" w:styleId="CommentTextChar">
    <w:name w:val="Comment Text Char"/>
    <w:basedOn w:val="DefaultParagraphFont"/>
    <w:link w:val="CommentText"/>
    <w:uiPriority w:val="99"/>
    <w:semiHidden/>
    <w:rsid w:val="005D60D2"/>
  </w:style>
  <w:style w:type="paragraph" w:styleId="CommentSubject">
    <w:name w:val="annotation subject"/>
    <w:basedOn w:val="CommentText"/>
    <w:next w:val="CommentText"/>
    <w:link w:val="CommentSubjectChar"/>
    <w:uiPriority w:val="99"/>
    <w:semiHidden/>
    <w:unhideWhenUsed/>
    <w:rsid w:val="005D60D2"/>
    <w:rPr>
      <w:b/>
      <w:bCs/>
      <w:sz w:val="20"/>
      <w:szCs w:val="20"/>
    </w:rPr>
  </w:style>
  <w:style w:type="character" w:customStyle="1" w:styleId="CommentSubjectChar">
    <w:name w:val="Comment Subject Char"/>
    <w:basedOn w:val="CommentTextChar"/>
    <w:link w:val="CommentSubject"/>
    <w:uiPriority w:val="99"/>
    <w:semiHidden/>
    <w:rsid w:val="005D60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2F6E2-BB1E-394A-8E31-9FE5AC0F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6897</Words>
  <Characters>39317</Characters>
  <Application>Microsoft Macintosh Word</Application>
  <DocSecurity>0</DocSecurity>
  <Lines>327</Lines>
  <Paragraphs>92</Paragraphs>
  <ScaleCrop>false</ScaleCrop>
  <Company/>
  <LinksUpToDate>false</LinksUpToDate>
  <CharactersWithSpaces>46122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9</cp:revision>
  <dcterms:created xsi:type="dcterms:W3CDTF">2019-01-04T00:42:00Z</dcterms:created>
  <dcterms:modified xsi:type="dcterms:W3CDTF">2019-01-04T01:10:00Z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